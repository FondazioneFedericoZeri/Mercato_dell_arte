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askerville Old Face" w:hAnsi="Baskerville Old Face" w:eastAsia="" w:cs="Times New Roman" w:cstheme="majorBidi" w:eastAsiaTheme="majorEastAsia"/>
          <w:lang w:val="it-IT"/>
        </w:rPr>
      </w:pPr>
      <w:r>
        <w:rPr>
          <w:rFonts w:eastAsia="" w:cs="Times New Roman" w:ascii="Baskerville Old Face" w:hAnsi="Baskerville Old Face" w:cstheme="majorBidi" w:eastAsiaTheme="majorEastAsia"/>
          <w:lang w:val="it-IT"/>
        </w:rPr>
        <w:t xml:space="preserve">Stefano Bardini (1836-1922) nacque a Pieve Santo Stefano da una famiglia di proprietari terrieri della provincia di Arezzo. Nel 1854 si trasferì a Firenze, dove si iscrisse all’Accademia di Belle Arti. Allievo di Giuseppe Bezzuoli (1784-1855) e poi di Carlo Servolini (1876-1948), respirò il clima artistico e politico dei macchiaioli. Abbandonati i corsi di pittura dopo dieci anni, Bardini si arruolò nei corpi garibaldini, prendendo parte agli ultimi combattimenti per l’indipendenza italiana. </w:t>
      </w:r>
    </w:p>
    <w:p>
      <w:pPr>
        <w:pStyle w:val="Normal"/>
        <w:rPr>
          <w:rFonts w:ascii="Baskerville Old Face" w:hAnsi="Baskerville Old Face" w:eastAsia="" w:cs="Times New Roman" w:cstheme="majorBidi" w:eastAsiaTheme="majorEastAsia"/>
        </w:rPr>
      </w:pPr>
      <w:r>
        <w:rPr>
          <w:rFonts w:eastAsia="" w:cs="Times New Roman" w:cstheme="majorBidi" w:eastAsiaTheme="majorEastAsia" w:ascii="Baskerville Old Face" w:hAnsi="Baskerville Old Face"/>
        </w:rPr>
      </w:r>
    </w:p>
    <w:p>
      <w:pPr>
        <w:pStyle w:val="Normal"/>
        <w:rPr>
          <w:rFonts w:ascii="Baskerville Old Face" w:hAnsi="Baskerville Old Face" w:eastAsia="" w:cs="Times New Roman" w:cstheme="majorBidi" w:eastAsiaTheme="majorEastAsia"/>
        </w:rPr>
      </w:pPr>
      <w:r>
        <w:rPr>
          <w:rFonts w:eastAsia="" w:cs="Times New Roman" w:ascii="Baskerville Old Face" w:hAnsi="Baskerville Old Face" w:cstheme="majorBidi" w:eastAsiaTheme="majorEastAsia"/>
        </w:rPr>
        <w:t xml:space="preserve">Dopo queste esperienze, iniziò a dedicarsi al mercato antiquario, intessendo stretti rapporti commerciali con figure già molto attive nel mondo antiquariale come Augusto (1829-1914) e Alessandro Castellani (1823-1883),  </w:t>
      </w:r>
      <w:r>
        <w:rPr>
          <w:rFonts w:eastAsia="" w:eastAsiaTheme="minorEastAsia"/>
          <w:color w:val="24292E"/>
          <w:sz w:val="21"/>
          <w:szCs w:val="21"/>
          <w:highlight w:val="yellow"/>
        </w:rPr>
        <w:t>&lt;</w:t>
      </w:r>
      <w:r>
        <w:rPr>
          <w:rFonts w:eastAsia="" w:eastAsiaTheme="minorEastAsia"/>
          <w:color w:val="22863A"/>
          <w:sz w:val="21"/>
          <w:szCs w:val="21"/>
          <w:highlight w:val="yellow"/>
        </w:rPr>
        <w:t>a</w:t>
      </w:r>
      <w:r>
        <w:rPr>
          <w:rFonts w:eastAsia="" w:eastAsiaTheme="minorEastAsia"/>
          <w:color w:val="24292E"/>
          <w:sz w:val="21"/>
          <w:szCs w:val="21"/>
        </w:rPr>
        <w:t xml:space="preserve"> </w:t>
      </w:r>
      <w:r>
        <w:rPr>
          <w:rFonts w:eastAsia="" w:eastAsiaTheme="minorEastAsia"/>
          <w:color w:val="6F42C1"/>
          <w:sz w:val="21"/>
          <w:szCs w:val="21"/>
        </w:rPr>
        <w:t>href</w:t>
      </w:r>
      <w:r>
        <w:rPr>
          <w:rFonts w:eastAsia="" w:eastAsiaTheme="minorEastAsia"/>
          <w:color w:val="24292E"/>
          <w:sz w:val="21"/>
          <w:szCs w:val="21"/>
        </w:rPr>
        <w:t>=’</w:t>
      </w:r>
      <w:r>
        <w:rPr>
          <w:rFonts w:eastAsia="" w:eastAsiaTheme="minorEastAsia"/>
          <w:color w:val="032F62"/>
          <w:sz w:val="21"/>
          <w:szCs w:val="21"/>
        </w:rPr>
        <w:t>dettaglio_CI.html’ target=’_blank’</w:t>
      </w:r>
      <w:r>
        <w:rPr>
          <w:rFonts w:eastAsia="" w:eastAsiaTheme="minorEastAsia"/>
          <w:color w:val="24292E"/>
          <w:sz w:val="21"/>
          <w:szCs w:val="21"/>
        </w:rPr>
        <w:t xml:space="preserve">&gt; </w:t>
      </w:r>
      <w:r>
        <w:rPr>
          <w:rFonts w:eastAsia="" w:ascii="Baskerville Old Face" w:hAnsi="Baskerville Old Face" w:eastAsiaTheme="minorEastAsia"/>
          <w:color w:val="24292E"/>
        </w:rPr>
        <w:t>Vincenzo Ciampolini</w:t>
      </w:r>
      <w:r>
        <w:rPr>
          <w:rFonts w:eastAsia="" w:eastAsiaTheme="minorEastAsia"/>
          <w:color w:val="24292E"/>
          <w:sz w:val="21"/>
          <w:szCs w:val="21"/>
        </w:rPr>
        <w:t xml:space="preserve"> </w:t>
      </w:r>
      <w:r>
        <w:rPr>
          <w:rFonts w:eastAsia="" w:eastAsiaTheme="minorEastAsia"/>
          <w:color w:val="24292E"/>
          <w:sz w:val="21"/>
          <w:szCs w:val="21"/>
          <w:highlight w:val="yellow"/>
        </w:rPr>
        <w:t>&lt;/</w:t>
      </w:r>
      <w:r>
        <w:rPr>
          <w:rFonts w:eastAsia="" w:eastAsiaTheme="minorEastAsia"/>
          <w:color w:val="22863A"/>
          <w:sz w:val="21"/>
          <w:szCs w:val="21"/>
          <w:highlight w:val="yellow"/>
        </w:rPr>
        <w:t>a</w:t>
      </w:r>
      <w:r>
        <w:rPr>
          <w:rFonts w:eastAsia="" w:eastAsiaTheme="minorEastAsia"/>
          <w:color w:val="24292E"/>
          <w:sz w:val="21"/>
          <w:szCs w:val="21"/>
          <w:highlight w:val="yellow"/>
        </w:rPr>
        <w:t>&gt;</w:t>
      </w:r>
      <w:r>
        <w:rPr>
          <w:rFonts w:eastAsia="" w:eastAsiaTheme="minorEastAsia"/>
          <w:color w:val="24292E"/>
          <w:sz w:val="21"/>
          <w:szCs w:val="21"/>
        </w:rPr>
        <w:t xml:space="preserve"> </w:t>
      </w:r>
      <w:r>
        <w:rPr>
          <w:rFonts w:eastAsia="" w:cs="Times New Roman" w:ascii="Baskerville Old Face" w:hAnsi="Baskerville Old Face" w:cstheme="majorBidi" w:eastAsiaTheme="majorEastAsia"/>
        </w:rPr>
        <w:t xml:space="preserve">(1830-1930) e Angelo Tricca (1817-1884). </w:t>
      </w:r>
    </w:p>
    <w:p>
      <w:pPr>
        <w:pStyle w:val="Normal"/>
        <w:rPr>
          <w:rFonts w:ascii="Baskerville Old Face" w:hAnsi="Baskerville Old Face" w:eastAsia="" w:cs="Times New Roman" w:cstheme="majorBidi" w:eastAsiaTheme="majorEastAsia"/>
        </w:rPr>
      </w:pPr>
      <w:r>
        <w:rPr>
          <w:rFonts w:eastAsia="" w:cs="Times New Roman" w:cstheme="majorBidi" w:eastAsiaTheme="majorEastAsia" w:ascii="Baskerville Old Face" w:hAnsi="Baskerville Old Face"/>
        </w:rPr>
      </w:r>
    </w:p>
    <w:p>
      <w:pPr>
        <w:pStyle w:val="Normal"/>
        <w:rPr>
          <w:rFonts w:ascii="Baskerville Old Face" w:hAnsi="Baskerville Old Face" w:eastAsia="" w:cs="Times New Roman" w:cstheme="majorBidi" w:eastAsiaTheme="majorEastAsia"/>
        </w:rPr>
      </w:pPr>
      <w:r>
        <w:rPr>
          <w:rFonts w:eastAsia="" w:cs="Times New Roman" w:ascii="Baskerville Old Face" w:hAnsi="Baskerville Old Face" w:cstheme="majorBidi" w:eastAsiaTheme="majorEastAsia"/>
        </w:rPr>
        <w:t xml:space="preserve">Nel 1877 Bardini si trasferì dal piccolo atelier di Lungarno Torrigiani nel Palazzo Canigiani in via dei Benci. </w:t>
      </w:r>
    </w:p>
    <w:p>
      <w:pPr>
        <w:pStyle w:val="Normal"/>
        <w:rPr>
          <w:rFonts w:ascii="Baskerville Old Face" w:hAnsi="Baskerville Old Face" w:eastAsia="" w:cs="Times New Roman" w:cstheme="majorBidi" w:eastAsiaTheme="majorEastAsia"/>
        </w:rPr>
      </w:pPr>
      <w:r>
        <w:rPr>
          <w:rFonts w:eastAsia="" w:cs="Times New Roman" w:cstheme="majorBidi" w:eastAsiaTheme="majorEastAsia" w:ascii="Baskerville Old Face" w:hAnsi="Baskerville Old Face"/>
        </w:rPr>
      </w:r>
    </w:p>
    <w:p>
      <w:pPr>
        <w:pStyle w:val="Normal"/>
        <w:rPr>
          <w:rFonts w:ascii="Baskerville Old Face" w:hAnsi="Baskerville Old Face" w:eastAsia="Times New Roman" w:cs="Arial"/>
          <w:color w:val="FF0000"/>
          <w:lang w:eastAsia="it-IT"/>
        </w:rPr>
      </w:pPr>
      <w:r>
        <w:rPr>
          <w:rFonts w:eastAsia="" w:cs="Times New Roman" w:ascii="Baskerville Old Face" w:hAnsi="Baskerville Old Face" w:cstheme="majorBidi" w:eastAsiaTheme="majorEastAsia"/>
        </w:rPr>
        <w:t xml:space="preserve">Il continuo ampliamento del giro di affari portò l’antiquario ad acquistare nel 1880 una serie di locali tra Piazza dei Mozzi, via dei Renai e via di San Nicolò comprendenti anche la chiesa e l’ex monastero di San Gregorio della Pace, che restaurò trasformandoli in un’ampia galleria, oltre che abitazione privata. La nuova sede fu aperta ufficialmente nel 1883. Questi ampi spazi ospitavano anche un laboratorio di restauro dove iniziò a lavorare il giovane </w:t>
      </w:r>
      <w:r>
        <w:rPr>
          <w:rFonts w:eastAsia="" w:eastAsiaTheme="minorEastAsia"/>
          <w:color w:val="24292E"/>
          <w:sz w:val="21"/>
          <w:szCs w:val="21"/>
          <w:highlight w:val="yellow"/>
        </w:rPr>
        <w:t>&lt;</w:t>
      </w:r>
      <w:r>
        <w:rPr>
          <w:rFonts w:eastAsia="" w:eastAsiaTheme="minorEastAsia"/>
          <w:color w:val="22863A"/>
          <w:sz w:val="21"/>
          <w:szCs w:val="21"/>
          <w:highlight w:val="yellow"/>
        </w:rPr>
        <w:t>a</w:t>
      </w:r>
      <w:r>
        <w:rPr>
          <w:rFonts w:eastAsia="" w:eastAsiaTheme="minorEastAsia"/>
          <w:color w:val="24292E"/>
          <w:sz w:val="21"/>
          <w:szCs w:val="21"/>
        </w:rPr>
        <w:t xml:space="preserve"> </w:t>
      </w:r>
      <w:r>
        <w:rPr>
          <w:rFonts w:eastAsia="" w:eastAsiaTheme="minorEastAsia"/>
          <w:color w:val="6F42C1"/>
          <w:sz w:val="21"/>
          <w:szCs w:val="21"/>
        </w:rPr>
        <w:t>href=“</w:t>
      </w:r>
      <w:r>
        <w:rPr>
          <w:rFonts w:eastAsia="" w:eastAsiaTheme="minorEastAsia"/>
          <w:color w:val="24292E"/>
          <w:sz w:val="21"/>
          <w:szCs w:val="21"/>
        </w:rPr>
        <w:t>dettaglio_VO_I.html”</w:t>
      </w:r>
      <w:r>
        <w:rPr>
          <w:rFonts w:eastAsia="" w:eastAsiaTheme="minorEastAsia"/>
          <w:color w:val="032F62"/>
          <w:sz w:val="21"/>
          <w:szCs w:val="21"/>
        </w:rPr>
        <w:t xml:space="preserve"> </w:t>
      </w:r>
      <w:r>
        <w:rPr>
          <w:rFonts w:eastAsia="" w:eastAsiaTheme="minorEastAsia"/>
          <w:color w:val="6F42C1"/>
          <w:sz w:val="21"/>
          <w:szCs w:val="21"/>
        </w:rPr>
        <w:t>target</w:t>
      </w:r>
      <w:r>
        <w:rPr>
          <w:rFonts w:eastAsia="" w:eastAsiaTheme="minorEastAsia"/>
          <w:color w:val="24292E"/>
          <w:sz w:val="21"/>
          <w:szCs w:val="21"/>
        </w:rPr>
        <w:t>=</w:t>
      </w:r>
      <w:r>
        <w:rPr>
          <w:rFonts w:eastAsia="" w:eastAsiaTheme="minorEastAsia"/>
          <w:color w:val="032F62"/>
          <w:sz w:val="21"/>
          <w:szCs w:val="21"/>
        </w:rPr>
        <w:t>"_blank"</w:t>
      </w:r>
      <w:r>
        <w:rPr>
          <w:rFonts w:eastAsia="" w:eastAsiaTheme="minorEastAsia"/>
          <w:color w:val="24292E"/>
          <w:sz w:val="21"/>
          <w:szCs w:val="21"/>
        </w:rPr>
        <w:t>&gt;</w:t>
      </w:r>
      <w:r>
        <w:rPr>
          <w:rFonts w:eastAsia="" w:ascii="Baskerville Old Face" w:hAnsi="Baskerville Old Face" w:eastAsiaTheme="minorEastAsia"/>
          <w:color w:val="24292E"/>
        </w:rPr>
        <w:t>Elia Volpi</w:t>
      </w:r>
      <w:r>
        <w:rPr>
          <w:rFonts w:eastAsia="" w:eastAsiaTheme="minorEastAsia"/>
          <w:color w:val="24292E"/>
          <w:sz w:val="21"/>
          <w:szCs w:val="21"/>
        </w:rPr>
        <w:t xml:space="preserve"> </w:t>
      </w:r>
      <w:r>
        <w:rPr>
          <w:rFonts w:eastAsia="" w:eastAsiaTheme="minorEastAsia"/>
          <w:color w:val="24292E"/>
          <w:sz w:val="21"/>
          <w:szCs w:val="21"/>
          <w:highlight w:val="yellow"/>
        </w:rPr>
        <w:t>&lt;/</w:t>
      </w:r>
      <w:r>
        <w:rPr>
          <w:rFonts w:eastAsia="" w:eastAsiaTheme="minorEastAsia"/>
          <w:color w:val="22863A"/>
          <w:sz w:val="21"/>
          <w:szCs w:val="21"/>
          <w:highlight w:val="yellow"/>
        </w:rPr>
        <w:t>a</w:t>
      </w:r>
      <w:r>
        <w:rPr>
          <w:rFonts w:eastAsia="" w:eastAsiaTheme="minorEastAsia"/>
          <w:color w:val="24292E"/>
          <w:sz w:val="21"/>
          <w:szCs w:val="21"/>
          <w:highlight w:val="yellow"/>
        </w:rPr>
        <w:t>&gt;</w:t>
      </w:r>
      <w:r>
        <w:rPr>
          <w:rFonts w:eastAsia="" w:eastAsiaTheme="minorEastAsia"/>
          <w:color w:val="24292E"/>
          <w:sz w:val="21"/>
          <w:szCs w:val="21"/>
        </w:rPr>
        <w:t xml:space="preserve"> </w:t>
      </w:r>
      <w:r>
        <w:rPr>
          <w:rFonts w:eastAsia="" w:cs="Times New Roman" w:ascii="Baskerville Old Face" w:hAnsi="Baskerville Old Face" w:cstheme="majorBidi" w:eastAsiaTheme="majorEastAsia"/>
        </w:rPr>
        <w:t xml:space="preserve"> (1858-1938), futuro rivale di Bardini nel panorama antiquariale fiorentino dell’epoca. </w:t>
      </w:r>
    </w:p>
    <w:p>
      <w:pPr>
        <w:pStyle w:val="Normal"/>
        <w:rPr>
          <w:rFonts w:ascii="Baskerville Old Face" w:hAnsi="Baskerville Old Face" w:eastAsia="Times New Roman" w:cs="Arial"/>
          <w:color w:val="FF0000"/>
          <w:lang w:eastAsia="it-IT"/>
        </w:rPr>
      </w:pPr>
      <w:r>
        <w:rPr>
          <w:rFonts w:eastAsia="Times New Roman" w:cs="Arial" w:ascii="Baskerville Old Face" w:hAnsi="Baskerville Old Face"/>
          <w:color w:val="FF0000"/>
          <w:lang w:eastAsia="it-IT"/>
        </w:rPr>
      </w:r>
    </w:p>
    <w:p>
      <w:pPr>
        <w:pStyle w:val="Normal"/>
        <w:rPr>
          <w:rFonts w:ascii="Baskerville Old Face" w:hAnsi="Baskerville Old Face" w:eastAsia="Times New Roman" w:cs="Arial"/>
          <w:color w:val="FF0000"/>
          <w:lang w:val="it-IT" w:eastAsia="it-IT"/>
        </w:rPr>
      </w:pPr>
      <w:r>
        <w:rPr>
          <w:rFonts w:eastAsia="" w:cs="Times New Roman" w:ascii="Baskerville Old Face" w:hAnsi="Baskerville Old Face" w:cstheme="majorBidi" w:eastAsiaTheme="majorEastAsia"/>
          <w:lang w:val="it-IT"/>
        </w:rPr>
        <w:t xml:space="preserve">Nel corso degli anni Ottanta e Novanta, la fama di Bardini divenne tale che Wilhelm von Bode, uno dei suoi più fedeli clienti, nel 1892 lo definì “il più importante antiquario che l’Italia abbia mai avuto”. L’antiquario poté infatti contare, oltre sul rapporto con i maggiori collezionisti europei e nordamericani dell’epoca, anche sull’appoggio di una vasta rete di colleghi associati e dislocati sul territorio italiano, come </w:t>
      </w:r>
      <w:r>
        <w:rPr>
          <w:rFonts w:eastAsia="" w:eastAsiaTheme="minorEastAsia"/>
          <w:color w:val="24292E"/>
          <w:sz w:val="21"/>
          <w:szCs w:val="21"/>
          <w:highlight w:val="yellow"/>
          <w:lang w:val="it-IT"/>
        </w:rPr>
        <w:t>&lt;</w:t>
      </w:r>
      <w:r>
        <w:rPr>
          <w:rFonts w:eastAsia="" w:eastAsiaTheme="minorEastAsia"/>
          <w:color w:val="22863A"/>
          <w:sz w:val="21"/>
          <w:szCs w:val="21"/>
          <w:highlight w:val="yellow"/>
          <w:lang w:val="it-IT"/>
        </w:rPr>
        <w:t>a</w:t>
      </w:r>
      <w:r>
        <w:rPr>
          <w:rFonts w:eastAsia="" w:eastAsiaTheme="minorEastAsia"/>
          <w:color w:val="24292E"/>
          <w:sz w:val="21"/>
          <w:szCs w:val="21"/>
          <w:lang w:val="it-IT"/>
        </w:rPr>
        <w:t xml:space="preserve"> </w:t>
      </w:r>
      <w:r>
        <w:rPr>
          <w:rFonts w:eastAsia="" w:eastAsiaTheme="minorEastAsia"/>
          <w:color w:val="6F42C1"/>
          <w:sz w:val="21"/>
          <w:szCs w:val="21"/>
          <w:lang w:val="it-IT"/>
        </w:rPr>
        <w:t>href</w:t>
      </w:r>
      <w:ins w:id="0" w:author="Microsoft Word" w:date="2024-09-16T16:57:00Z">
        <w:r>
          <w:rPr>
            <w:rFonts w:eastAsia="" w:eastAsiaTheme="minorEastAsia"/>
            <w:color w:val="6F42C1"/>
            <w:sz w:val="21"/>
            <w:szCs w:val="21"/>
          </w:rPr>
          <w:t>=”</w:t>
        </w:r>
      </w:ins>
      <w:r>
        <w:rPr>
          <w:rFonts w:eastAsia="" w:eastAsiaTheme="minorEastAsia"/>
          <w:color w:val="6F42C1"/>
          <w:sz w:val="21"/>
          <w:szCs w:val="21"/>
        </w:rPr>
        <w:t>dettaglio_FE.html</w:t>
      </w:r>
      <w:r>
        <w:rPr>
          <w:rStyle w:val="InternetLink"/>
          <w:rFonts w:eastAsia="" w:eastAsiaTheme="minorEastAsia"/>
          <w:sz w:val="21"/>
          <w:szCs w:val="21"/>
          <w:lang w:val="it-IT"/>
        </w:rPr>
        <w:t>”</w:t>
      </w:r>
      <w:r>
        <w:rPr>
          <w:rFonts w:eastAsia="" w:eastAsiaTheme="minorEastAsia"/>
          <w:color w:val="24292E"/>
          <w:sz w:val="21"/>
          <w:szCs w:val="21"/>
          <w:lang w:val="it-IT"/>
        </w:rPr>
        <w:t xml:space="preserve"> </w:t>
      </w:r>
      <w:r>
        <w:rPr>
          <w:rFonts w:eastAsia="" w:eastAsiaTheme="minorEastAsia"/>
          <w:color w:val="6F42C1"/>
          <w:sz w:val="21"/>
          <w:szCs w:val="21"/>
          <w:lang w:val="it-IT"/>
        </w:rPr>
        <w:t>target</w:t>
      </w:r>
      <w:r>
        <w:rPr>
          <w:rFonts w:eastAsia="" w:eastAsiaTheme="minorEastAsia"/>
          <w:color w:val="24292E"/>
          <w:sz w:val="21"/>
          <w:szCs w:val="21"/>
          <w:lang w:val="it-IT"/>
        </w:rPr>
        <w:t>=</w:t>
      </w:r>
      <w:r>
        <w:rPr>
          <w:rFonts w:eastAsia="" w:eastAsiaTheme="minorEastAsia"/>
          <w:color w:val="032F62"/>
          <w:sz w:val="21"/>
          <w:szCs w:val="21"/>
          <w:lang w:val="it-IT"/>
        </w:rPr>
        <w:t>"_blank"</w:t>
      </w:r>
      <w:r>
        <w:rPr>
          <w:rFonts w:eastAsia="" w:eastAsiaTheme="minorEastAsia"/>
          <w:color w:val="24292E"/>
          <w:sz w:val="21"/>
          <w:szCs w:val="21"/>
          <w:lang w:val="it-IT"/>
        </w:rPr>
        <w:t>&gt;</w:t>
      </w:r>
      <w:r>
        <w:rPr>
          <w:rFonts w:eastAsia="" w:ascii="Baskerville Old Face" w:hAnsi="Baskerville Old Face" w:eastAsiaTheme="minorEastAsia"/>
          <w:color w:val="24292E"/>
          <w:lang w:val="it-IT"/>
        </w:rPr>
        <w:t>Gioacchino Ferroni</w:t>
      </w:r>
      <w:r>
        <w:rPr>
          <w:rFonts w:eastAsia="" w:eastAsiaTheme="minorEastAsia"/>
          <w:color w:val="24292E"/>
          <w:sz w:val="21"/>
          <w:szCs w:val="21"/>
          <w:lang w:val="it-IT"/>
        </w:rPr>
        <w:t xml:space="preserve"> </w:t>
      </w:r>
      <w:r>
        <w:rPr>
          <w:rFonts w:eastAsia="" w:eastAsiaTheme="minorEastAsia"/>
          <w:color w:val="24292E"/>
          <w:sz w:val="21"/>
          <w:szCs w:val="21"/>
          <w:highlight w:val="yellow"/>
          <w:lang w:val="it-IT"/>
        </w:rPr>
        <w:t>&lt;/</w:t>
      </w:r>
      <w:r>
        <w:rPr>
          <w:rFonts w:eastAsia="" w:eastAsiaTheme="minorEastAsia"/>
          <w:color w:val="22863A"/>
          <w:sz w:val="21"/>
          <w:szCs w:val="21"/>
          <w:highlight w:val="yellow"/>
          <w:lang w:val="it-IT"/>
        </w:rPr>
        <w:t>a</w:t>
      </w:r>
      <w:r>
        <w:rPr>
          <w:rFonts w:eastAsia="" w:eastAsiaTheme="minorEastAsia"/>
          <w:color w:val="24292E"/>
          <w:sz w:val="21"/>
          <w:szCs w:val="21"/>
          <w:highlight w:val="yellow"/>
          <w:lang w:val="it-IT"/>
        </w:rPr>
        <w:t>&gt;</w:t>
      </w:r>
      <w:r>
        <w:rPr>
          <w:rFonts w:eastAsia="" w:eastAsiaTheme="minorEastAsia"/>
          <w:color w:val="24292E"/>
          <w:sz w:val="21"/>
          <w:szCs w:val="21"/>
          <w:lang w:val="it-IT"/>
        </w:rPr>
        <w:t xml:space="preserve"> </w:t>
      </w:r>
      <w:r>
        <w:rPr>
          <w:rFonts w:eastAsia="" w:cs="Times New Roman" w:ascii="Baskerville Old Face" w:hAnsi="Baskerville Old Face" w:cstheme="majorBidi" w:eastAsiaTheme="majorEastAsia"/>
          <w:lang w:val="it-IT"/>
        </w:rPr>
        <w:t xml:space="preserve"> (1854-1909), marito di Margherita Bardini (1845-1927), sorella minore di Stefano. Nell’attività iniziarono presto a lavorare anche i figli Emma Bardini (1883-1962) e Ugo Bardini (1892-1965). </w:t>
      </w:r>
    </w:p>
    <w:p>
      <w:pPr>
        <w:pStyle w:val="Normal"/>
        <w:rPr>
          <w:rFonts w:ascii="Baskerville Old Face" w:hAnsi="Baskerville Old Face" w:eastAsia="" w:cs="Times New Roman" w:cstheme="majorBidi" w:eastAsiaTheme="majorEastAsia"/>
        </w:rPr>
      </w:pPr>
      <w:r>
        <w:rPr>
          <w:rFonts w:eastAsia="" w:cs="Times New Roman" w:cstheme="majorBidi" w:eastAsiaTheme="majorEastAsia" w:ascii="Baskerville Old Face" w:hAnsi="Baskerville Old Face"/>
        </w:rPr>
      </w:r>
    </w:p>
    <w:p>
      <w:pPr>
        <w:pStyle w:val="Normal"/>
        <w:rPr>
          <w:rFonts w:ascii="Baskerville Old Face" w:hAnsi="Baskerville Old Face" w:eastAsia="" w:cs="Times New Roman" w:cstheme="majorBidi" w:eastAsiaTheme="majorEastAsia"/>
        </w:rPr>
      </w:pPr>
      <w:r>
        <w:rPr>
          <w:rFonts w:eastAsia="" w:cs="Times New Roman" w:ascii="Baskerville Old Face" w:hAnsi="Baskerville Old Face" w:cstheme="majorBidi" w:eastAsiaTheme="majorEastAsia"/>
        </w:rPr>
        <w:t xml:space="preserve">Alla morte dell’antiquario, avvenuta nel 1922, per volontà testamentaria il palazzo di sua proprietà e la collezione da lui raccolta nel corso dell’attività vennero donati alla città di Firenze che istituì il Museo Stefano Bardini, inaugurato nel 1925. </w:t>
      </w:r>
    </w:p>
    <w:p>
      <w:pPr>
        <w:pStyle w:val="Normal"/>
        <w:rPr>
          <w:rFonts w:ascii="Baskerville Old Face" w:hAnsi="Baskerville Old Face"/>
        </w:rPr>
      </w:pPr>
      <w:r>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39b5"/>
    <w:pPr>
      <w:widowControl/>
      <w:suppressAutoHyphens w:val="true"/>
      <w:bidi w:val="0"/>
      <w:spacing w:lineRule="auto" w:line="240" w:before="0" w:after="0"/>
      <w:jc w:val="left"/>
    </w:pPr>
    <w:rPr>
      <w:rFonts w:ascii="Calibri" w:hAnsi="Calibri" w:eastAsia="Calibri" w:cs="Arial"/>
      <w:color w:val="auto"/>
      <w:kern w:val="0"/>
      <w:sz w:val="24"/>
      <w:szCs w:val="24"/>
      <w:lang w:val="es-ES" w:eastAsia="en-US" w:bidi="ar-SA"/>
      <w14:ligatures w14:val="none"/>
    </w:rPr>
  </w:style>
  <w:style w:type="paragraph" w:styleId="Heading2">
    <w:name w:val="Heading 2"/>
    <w:basedOn w:val="Normal"/>
    <w:next w:val="Normal"/>
    <w:link w:val="Titolo2Carattere"/>
    <w:uiPriority w:val="9"/>
    <w:unhideWhenUsed/>
    <w:qFormat/>
    <w:rsid w:val="004739b5"/>
    <w:pPr>
      <w:keepNext w:val="true"/>
      <w:keepLines/>
      <w:spacing w:before="40" w:after="0"/>
      <w:outlineLvl w:val="1"/>
    </w:pPr>
    <w:rPr>
      <w:rFonts w:ascii="Calibri Light" w:hAnsi="Calibri Light" w:eastAsia="" w:cs="Times New Roman" w:asciiTheme="majorHAnsi" w:cstheme="majorBidi" w:eastAsiaTheme="majorEastAsia" w:hAnsiTheme="majorHAnsi"/>
      <w:b/>
      <w:color w:val="000000" w:themeColor="text1"/>
      <w:sz w:val="26"/>
      <w:szCs w:val="26"/>
    </w:rPr>
  </w:style>
  <w:style w:type="paragraph" w:styleId="Heading3">
    <w:name w:val="Heading 3"/>
    <w:basedOn w:val="Normal"/>
    <w:next w:val="Normal"/>
    <w:link w:val="Titolo3Carattere"/>
    <w:uiPriority w:val="9"/>
    <w:semiHidden/>
    <w:unhideWhenUsed/>
    <w:qFormat/>
    <w:rsid w:val="00ff7b37"/>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olo2Carattere" w:customStyle="1">
    <w:name w:val="Titolo 2 Carattere"/>
    <w:basedOn w:val="DefaultParagraphFont"/>
    <w:link w:val="Heading2"/>
    <w:uiPriority w:val="9"/>
    <w:qFormat/>
    <w:rsid w:val="004739b5"/>
    <w:rPr>
      <w:rFonts w:ascii="Calibri Light" w:hAnsi="Calibri Light" w:eastAsia="" w:cs="Times New Roman" w:asciiTheme="majorHAnsi" w:cstheme="majorBidi" w:eastAsiaTheme="majorEastAsia" w:hAnsiTheme="majorHAnsi"/>
      <w:b/>
      <w:color w:val="000000" w:themeColor="text1"/>
      <w:kern w:val="0"/>
      <w:sz w:val="26"/>
      <w:szCs w:val="26"/>
      <w:lang w:val="es-ES"/>
      <w14:ligatures w14:val="none"/>
    </w:rPr>
  </w:style>
  <w:style w:type="character" w:styleId="InternetLink">
    <w:name w:val="Hyperlink"/>
    <w:basedOn w:val="DefaultParagraphFont"/>
    <w:uiPriority w:val="99"/>
    <w:unhideWhenUsed/>
    <w:rsid w:val="009d3e15"/>
    <w:rPr>
      <w:color w:val="0563C1" w:themeColor="hyperlink"/>
      <w:u w:val="single"/>
    </w:rPr>
  </w:style>
  <w:style w:type="character" w:styleId="UnresolvedMention">
    <w:name w:val="Unresolved Mention"/>
    <w:basedOn w:val="DefaultParagraphFont"/>
    <w:uiPriority w:val="99"/>
    <w:semiHidden/>
    <w:unhideWhenUsed/>
    <w:qFormat/>
    <w:rsid w:val="009d3e15"/>
    <w:rPr>
      <w:color w:val="605E5C"/>
      <w:shd w:fill="E1DFDD" w:val="clear"/>
    </w:rPr>
  </w:style>
  <w:style w:type="character" w:styleId="Titolo3Carattere" w:customStyle="1">
    <w:name w:val="Titolo 3 Carattere"/>
    <w:basedOn w:val="DefaultParagraphFont"/>
    <w:link w:val="Heading3"/>
    <w:uiPriority w:val="9"/>
    <w:semiHidden/>
    <w:qFormat/>
    <w:rsid w:val="00ff7b37"/>
    <w:rPr>
      <w:rFonts w:ascii="Calibri Light" w:hAnsi="Calibri Light" w:eastAsia="" w:cs="Times New Roman" w:asciiTheme="majorHAnsi" w:cstheme="majorBidi" w:eastAsiaTheme="majorEastAsia" w:hAnsiTheme="majorHAnsi"/>
      <w:color w:val="1F3763" w:themeColor="accent1" w:themeShade="7f"/>
      <w:kern w:val="0"/>
      <w:sz w:val="24"/>
      <w:szCs w:val="24"/>
      <w:lang w:val="es-ES"/>
      <w14:ligatures w14:val="none"/>
    </w:rPr>
  </w:style>
  <w:style w:type="character" w:styleId="Annotationreference">
    <w:name w:val="annotation reference"/>
    <w:basedOn w:val="DefaultParagraphFont"/>
    <w:uiPriority w:val="99"/>
    <w:semiHidden/>
    <w:unhideWhenUsed/>
    <w:qFormat/>
    <w:rsid w:val="00ff7b37"/>
    <w:rPr>
      <w:sz w:val="16"/>
      <w:szCs w:val="16"/>
    </w:rPr>
  </w:style>
  <w:style w:type="character" w:styleId="TestocommentoCarattere" w:customStyle="1">
    <w:name w:val="Testo commento Carattere"/>
    <w:basedOn w:val="DefaultParagraphFont"/>
    <w:link w:val="Annotationtext"/>
    <w:uiPriority w:val="99"/>
    <w:semiHidden/>
    <w:qFormat/>
    <w:rsid w:val="00ff7b37"/>
    <w:rPr>
      <w:kern w:val="0"/>
      <w:sz w:val="20"/>
      <w:szCs w:val="20"/>
      <w:lang w:val="es-ES"/>
      <w14:ligatures w14:val="none"/>
    </w:rPr>
  </w:style>
  <w:style w:type="character" w:styleId="SoggettocommentoCarattere" w:customStyle="1">
    <w:name w:val="Soggetto commento Carattere"/>
    <w:basedOn w:val="TestocommentoCarattere"/>
    <w:link w:val="Annotationsubject"/>
    <w:uiPriority w:val="99"/>
    <w:semiHidden/>
    <w:qFormat/>
    <w:rsid w:val="00ff7b37"/>
    <w:rPr>
      <w:b/>
      <w:bCs/>
      <w:kern w:val="0"/>
      <w:sz w:val="20"/>
      <w:szCs w:val="20"/>
      <w:lang w:val="es-ES"/>
      <w14:ligatures w14:val="none"/>
    </w:rPr>
  </w:style>
  <w:style w:type="character" w:styleId="TestofumettoCarattere" w:customStyle="1">
    <w:name w:val="Testo fumetto Carattere"/>
    <w:basedOn w:val="DefaultParagraphFont"/>
    <w:link w:val="BalloonText"/>
    <w:uiPriority w:val="99"/>
    <w:semiHidden/>
    <w:qFormat/>
    <w:rsid w:val="00ff7b37"/>
    <w:rPr>
      <w:rFonts w:ascii="Segoe UI" w:hAnsi="Segoe UI" w:cs="Segoe UI"/>
      <w:kern w:val="0"/>
      <w:sz w:val="18"/>
      <w:szCs w:val="18"/>
      <w:lang w:val="es-ES"/>
      <w14:ligatures w14:val="none"/>
    </w:rPr>
  </w:style>
  <w:style w:type="character" w:styleId="VisitedInternetLink">
    <w:name w:val="FollowedHyperlink"/>
    <w:basedOn w:val="DefaultParagraphFont"/>
    <w:uiPriority w:val="99"/>
    <w:semiHidden/>
    <w:unhideWhenUsed/>
    <w:rsid w:val="00ff7b37"/>
    <w:rPr>
      <w:color w:val="954F72" w:themeColor="followedHyperlink"/>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739b5"/>
    <w:pPr>
      <w:spacing w:before="0" w:after="0"/>
      <w:ind w:left="720" w:hanging="0"/>
      <w:contextualSpacing/>
    </w:pPr>
    <w:rPr/>
  </w:style>
  <w:style w:type="paragraph" w:styleId="Annotationtext">
    <w:name w:val="annotation text"/>
    <w:basedOn w:val="Normal"/>
    <w:link w:val="TestocommentoCarattere"/>
    <w:uiPriority w:val="99"/>
    <w:semiHidden/>
    <w:unhideWhenUsed/>
    <w:qFormat/>
    <w:rsid w:val="00ff7b37"/>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ff7b37"/>
    <w:pPr/>
    <w:rPr>
      <w:b/>
      <w:bCs/>
    </w:rPr>
  </w:style>
  <w:style w:type="paragraph" w:styleId="BalloonText">
    <w:name w:val="Balloon Text"/>
    <w:basedOn w:val="Normal"/>
    <w:link w:val="TestofumettoCarattere"/>
    <w:uiPriority w:val="99"/>
    <w:semiHidden/>
    <w:unhideWhenUsed/>
    <w:qFormat/>
    <w:rsid w:val="00ff7b37"/>
    <w:pPr/>
    <w:rPr>
      <w:rFonts w:ascii="Segoe UI" w:hAnsi="Segoe UI" w:cs="Segoe UI"/>
      <w:sz w:val="18"/>
      <w:szCs w:val="18"/>
    </w:rPr>
  </w:style>
  <w:style w:type="paragraph" w:styleId="NormalWeb">
    <w:name w:val="Normal (Web)"/>
    <w:basedOn w:val="Normal"/>
    <w:uiPriority w:val="99"/>
    <w:semiHidden/>
    <w:unhideWhenUsed/>
    <w:qFormat/>
    <w:rsid w:val="00a801c1"/>
    <w:pPr>
      <w:spacing w:beforeAutospacing="1" w:afterAutospacing="1"/>
    </w:pPr>
    <w:rPr>
      <w:rFonts w:ascii="Times New Roman" w:hAnsi="Times New Roman" w:eastAsia="Times New Roman" w:cs="Times New Roman"/>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31B34-E4E8-4E69-9D10-43B8F966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LibreOffice/7.3.7.2$Linux_X86_64 LibreOffice_project/30$Build-2</Application>
  <AppVersion>15.0000</AppVersion>
  <Pages>1</Pages>
  <Words>352</Words>
  <Characters>2135</Characters>
  <CharactersWithSpaces>2490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2024-09-06T18:20:00Z</dcterms:created>
  <dc:creator>Francesca Mambelli</dc:creator>
  <dc:description/>
  <dc:language>en-US</dc:language>
  <cp:lastModifiedBy/>
  <dcterms:modified xsi:type="dcterms:W3CDTF">2024-09-23T19:01:28Z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